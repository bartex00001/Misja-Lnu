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2B6533" w:rsidR="00A30072" w:rsidRDefault="00920B7B">
      <w:r>
        <w:t xml:space="preserve">To była bitwa wszechczasów. Było ciężko w końcu była to walka na śmierć i życie - jeśli mówiąc o śmierci mamy na myśli zrobienie ze wstydu seppuku plastikową łyżeczką. Poprzeczka nie była wysoka. Bowiem cokolwiek napisał HaPek to i tak nie zadziałało. Poniżony HaPek zaprowadził cię do samego Programisty. Nie spodziewałeś się chyba że to koniec podróży czyż nie? Będziesz mnie znosił aż mi się skończą pomysły. Spoiler - na sam koniec spotkasz na UW organizatora Imprezy i okaże się, że ten padł na zawał. Wszystko co osiągnąłeś pójdzie na marne. </w:t>
      </w:r>
      <w:r w:rsidRPr="00920B7B">
        <w:t xml:space="preserve">A potem wydam </w:t>
      </w:r>
      <w:r w:rsidR="000F13F5" w:rsidRPr="00920B7B">
        <w:t>sequel,</w:t>
      </w:r>
      <w:r w:rsidRPr="00920B7B">
        <w:t xml:space="preserve"> gdzie dzięki twoim własnym umiejętnościom oraz mocy przyjaciół których spotkałeś po drodze wrócisz i tym razem może uda ci się dojść do samej Imprezy. Albo wydam serię książek. Wszystko musi mieć książki no nie? </w:t>
      </w:r>
      <w:del w:id="0" w:author="">
        <w:r>
          <w:delText xml:space="preserve"> </w:delText>
        </w:r>
      </w:del>
    </w:p>
    <w:p w14:paraId="00000002" w14:textId="77777777" w:rsidR="00A30072" w:rsidRDefault="00920B7B">
      <w:r>
        <w:t>Dotarliście na miejsce.</w:t>
      </w:r>
    </w:p>
    <w:p w14:paraId="00000003" w14:textId="6C1CDF17" w:rsidR="00A30072" w:rsidRDefault="000F13F5">
      <w:r>
        <w:t>Scena,</w:t>
      </w:r>
      <w:r w:rsidR="00920B7B">
        <w:t xml:space="preserve"> która maluje </w:t>
      </w:r>
      <w:r w:rsidR="00920B7B" w:rsidRPr="00920B7B">
        <w:t xml:space="preserve">się przed twoimi oczyma kiedy spotykasz informatyka jest wręcz </w:t>
      </w:r>
      <w:r w:rsidR="00920B7B">
        <w:t xml:space="preserve">groteskowa. Widzisz krasnala, mężczyznę, z długą czarną brodą, w luźnej bluzie, noszącego czapkę z daszkiem. A to wszystko w </w:t>
      </w:r>
      <w:proofErr w:type="spellStart"/>
      <w:r w:rsidR="00920B7B">
        <w:t>Starbucksie</w:t>
      </w:r>
      <w:proofErr w:type="spellEnd"/>
      <w:r w:rsidR="00920B7B">
        <w:t xml:space="preserve">. Stereotyp za stereotypem. Gdy tak rozmyślasz </w:t>
      </w:r>
      <w:proofErr w:type="spellStart"/>
      <w:r w:rsidR="00920B7B">
        <w:t>Programek</w:t>
      </w:r>
      <w:proofErr w:type="spellEnd"/>
      <w:r w:rsidR="00920B7B">
        <w:t xml:space="preserve"> (czy jak na niego w domu mówią) uderzył pięścią w stół. </w:t>
      </w:r>
    </w:p>
    <w:p w14:paraId="00000004" w14:textId="2AA75D65" w:rsidR="00A30072" w:rsidRDefault="00920B7B">
      <w:pPr>
        <w:numPr>
          <w:ilvl w:val="0"/>
          <w:numId w:val="1"/>
        </w:numPr>
        <w:rPr>
          <w:i/>
        </w:rPr>
      </w:pPr>
      <w:r>
        <w:rPr>
          <w:i/>
        </w:rPr>
        <w:t>Czego do diabła oni oczekują żebym zrobił?! Powinni pozwolić człowiekowi normalnie wpisać login i hasło</w:t>
      </w:r>
      <w:r w:rsidR="000F13F5">
        <w:rPr>
          <w:i/>
        </w:rPr>
        <w:t>,</w:t>
      </w:r>
      <w:r>
        <w:rPr>
          <w:i/>
        </w:rPr>
        <w:t xml:space="preserve"> ale nie, tu spacji nie wolno, a tu wykrzyknika, bo czemu by nie?! </w:t>
      </w:r>
    </w:p>
    <w:p w14:paraId="00000005" w14:textId="77777777" w:rsidR="00A30072" w:rsidRDefault="00920B7B">
      <w:pPr>
        <w:numPr>
          <w:ilvl w:val="0"/>
          <w:numId w:val="1"/>
        </w:numPr>
      </w:pPr>
      <w:r>
        <w:rPr>
          <w:i/>
        </w:rPr>
        <w:t>Dajmy Programiście jak najwięcej wytycznych. Tak, za dobrze mu ostatnio się powodzi! Ostatnio nawet zjadł makaron na obiad, bo reszta pensji na czynsz poszła</w:t>
      </w:r>
      <w:r>
        <w:t xml:space="preserve"> - powiedział Programista. Chyba próbował udawać czyjś głos. Nie wyszło mu. </w:t>
      </w:r>
    </w:p>
    <w:p w14:paraId="00000006" w14:textId="77777777" w:rsidR="00A30072" w:rsidRDefault="00920B7B">
      <w:pPr>
        <w:numPr>
          <w:ilvl w:val="0"/>
          <w:numId w:val="1"/>
        </w:numPr>
      </w:pPr>
      <w:r>
        <w:rPr>
          <w:i/>
        </w:rPr>
        <w:t xml:space="preserve">A. To ty HaPek - </w:t>
      </w:r>
      <w:r>
        <w:t>najwyraźniej was zauważył.</w:t>
      </w:r>
    </w:p>
    <w:p w14:paraId="00000007" w14:textId="77777777" w:rsidR="00A30072" w:rsidRDefault="00920B7B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Siema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Programek</w:t>
      </w:r>
      <w:proofErr w:type="spellEnd"/>
      <w:r>
        <w:rPr>
          <w:i/>
        </w:rPr>
        <w:t xml:space="preserve"> </w:t>
      </w:r>
      <w:r>
        <w:t>- powiedział HaPek -</w:t>
      </w:r>
      <w:r>
        <w:rPr>
          <w:i/>
        </w:rPr>
        <w:t xml:space="preserve"> Mam tu takiego co się chce o coś spytać…</w:t>
      </w:r>
    </w:p>
    <w:p w14:paraId="00000008" w14:textId="528AA62A" w:rsidR="00A30072" w:rsidRDefault="00920B7B">
      <w:pPr>
        <w:numPr>
          <w:ilvl w:val="0"/>
          <w:numId w:val="2"/>
        </w:numPr>
        <w:rPr>
          <w:i/>
        </w:rPr>
      </w:pPr>
      <w:r>
        <w:rPr>
          <w:i/>
        </w:rPr>
        <w:t xml:space="preserve">Pomógłbym ci, gdyby nie ten </w:t>
      </w:r>
      <w:proofErr w:type="spellStart"/>
      <w:r>
        <w:rPr>
          <w:i/>
        </w:rPr>
        <w:t>project</w:t>
      </w:r>
      <w:proofErr w:type="spellEnd"/>
      <w:r>
        <w:rPr>
          <w:i/>
        </w:rPr>
        <w:t xml:space="preserve"> manager nade mną. Ten cham zlecił mi jakiegoś niewykonalnego taska. Nie </w:t>
      </w:r>
      <w:r w:rsidR="000F13F5">
        <w:rPr>
          <w:i/>
        </w:rPr>
        <w:t>dość,</w:t>
      </w:r>
      <w:r>
        <w:rPr>
          <w:i/>
        </w:rPr>
        <w:t xml:space="preserve"> że ma wymagania rozpisane na osiem stron to jeszcze mam to zrobić na jutro. Kim ja </w:t>
      </w:r>
      <w:r w:rsidR="000F13F5">
        <w:rPr>
          <w:i/>
        </w:rPr>
        <w:t>jestem,</w:t>
      </w:r>
      <w:r>
        <w:rPr>
          <w:i/>
        </w:rPr>
        <w:t xml:space="preserve"> że mam tyle tego czytać. Prawnik?! Powinni go wylać. Jeśli nie za bycie cholernie niekompetentnym to za bycie złośliwym, frustrującym c…</w:t>
      </w:r>
    </w:p>
    <w:p w14:paraId="00000009" w14:textId="2D646530" w:rsidR="00A30072" w:rsidRDefault="00920B7B">
      <w:r>
        <w:t xml:space="preserve">Oczywiście chodzi o cumulonimbus. Nienawidzę tych chmur. Nie </w:t>
      </w:r>
      <w:r w:rsidR="000F13F5">
        <w:t>dość,</w:t>
      </w:r>
      <w:r>
        <w:t xml:space="preserve"> że chmura nieoryginalna, bo podszywa się pod cumulusa, to potem przez parę godzin pada deszcz i generalnie bieda.</w:t>
      </w:r>
    </w:p>
    <w:p w14:paraId="0000000A" w14:textId="33658E14" w:rsidR="00A30072" w:rsidRDefault="00920B7B">
      <w:pPr>
        <w:numPr>
          <w:ilvl w:val="0"/>
          <w:numId w:val="3"/>
        </w:numPr>
        <w:rPr>
          <w:i/>
        </w:rPr>
      </w:pPr>
      <w:r>
        <w:rPr>
          <w:i/>
        </w:rPr>
        <w:t xml:space="preserve">Jak mi pomożesz to zabiorę cię do mojego </w:t>
      </w:r>
      <w:proofErr w:type="spellStart"/>
      <w:r>
        <w:rPr>
          <w:i/>
        </w:rPr>
        <w:t>PMa</w:t>
      </w:r>
      <w:proofErr w:type="spellEnd"/>
      <w:r>
        <w:rPr>
          <w:i/>
        </w:rPr>
        <w:t xml:space="preserve"> tylko proszę, muszę to skończyć, muszę mieć jak opłacić czynsz. Wroclovek mi </w:t>
      </w:r>
      <w:r w:rsidR="000F13F5">
        <w:rPr>
          <w:i/>
        </w:rPr>
        <w:t>groził,</w:t>
      </w:r>
      <w:r>
        <w:rPr>
          <w:i/>
        </w:rPr>
        <w:t xml:space="preserve"> że jak nie zapłacę zaległości to wywali mnie na ulicę.</w:t>
      </w:r>
    </w:p>
    <w:p w14:paraId="0000000B" w14:textId="448A6ECD" w:rsidR="00A30072" w:rsidRDefault="00920B7B">
      <w:r>
        <w:t xml:space="preserve">Desperacja w jego oczach dorównuje twojej. Różnica jest </w:t>
      </w:r>
      <w:r w:rsidR="000F13F5">
        <w:t>taka,</w:t>
      </w:r>
      <w:r>
        <w:t xml:space="preserve"> że ty pragniesz już desperacko mieć spokój. Nie pozostaje ci więc nic więcej jak zabrać się do roboty.</w:t>
      </w:r>
    </w:p>
    <w:sectPr w:rsidR="00A300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5076"/>
    <w:multiLevelType w:val="multilevel"/>
    <w:tmpl w:val="2FF06D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852C7E"/>
    <w:multiLevelType w:val="multilevel"/>
    <w:tmpl w:val="5832E5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2031A3"/>
    <w:multiLevelType w:val="multilevel"/>
    <w:tmpl w:val="D5603A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61337454">
    <w:abstractNumId w:val="0"/>
  </w:num>
  <w:num w:numId="2" w16cid:durableId="703943472">
    <w:abstractNumId w:val="2"/>
  </w:num>
  <w:num w:numId="3" w16cid:durableId="1254437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072"/>
    <w:rsid w:val="000F13F5"/>
    <w:rsid w:val="00920B7B"/>
    <w:rsid w:val="00A3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9E58"/>
  <w15:docId w15:val="{ACA69FFF-2F0E-4321-BCB8-E0BA00A6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Bartłomiej Stefański</cp:lastModifiedBy>
  <cp:revision>3</cp:revision>
  <dcterms:created xsi:type="dcterms:W3CDTF">2022-05-30T06:40:00Z</dcterms:created>
  <dcterms:modified xsi:type="dcterms:W3CDTF">2022-05-30T12:58:00Z</dcterms:modified>
</cp:coreProperties>
</file>