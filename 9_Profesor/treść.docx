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435250" w:rsidR="00E5248C" w:rsidRDefault="005B4B07">
      <w:r>
        <w:t xml:space="preserve">Chemicy patrzą się na ciebie z podziwem. Nie pomaga to niezręcznej ciszy jaka wywiązała się w związku z tym. Nie zauważyłeś </w:t>
      </w:r>
      <w:r w:rsidR="00380C72">
        <w:t>tego,</w:t>
      </w:r>
      <w:r>
        <w:t xml:space="preserve"> ale od samego początku twoja pomoc jest dla nich bardzo niezręczna. Po chwili ten niższy (który to? nie mam pojęcia) wstaje i m</w:t>
      </w:r>
      <w:r>
        <w:t>ówi:</w:t>
      </w:r>
    </w:p>
    <w:p w14:paraId="00000002" w14:textId="2B04C58F" w:rsidR="00E5248C" w:rsidRDefault="005B4B07">
      <w:pPr>
        <w:numPr>
          <w:ilvl w:val="0"/>
          <w:numId w:val="5"/>
        </w:numPr>
        <w:rPr>
          <w:i/>
        </w:rPr>
      </w:pPr>
      <w:r>
        <w:rPr>
          <w:i/>
        </w:rPr>
        <w:t>Naprawdę dziękujemy ci za to</w:t>
      </w:r>
      <w:r w:rsidR="00380C72">
        <w:rPr>
          <w:i/>
        </w:rPr>
        <w:t>,</w:t>
      </w:r>
      <w:r>
        <w:rPr>
          <w:i/>
        </w:rPr>
        <w:t xml:space="preserve"> ale jakby to rzec... Nie </w:t>
      </w:r>
      <w:proofErr w:type="gramStart"/>
      <w:r>
        <w:rPr>
          <w:i/>
        </w:rPr>
        <w:t>wiemy</w:t>
      </w:r>
      <w:proofErr w:type="gramEnd"/>
      <w:r>
        <w:rPr>
          <w:i/>
        </w:rPr>
        <w:t xml:space="preserve"> gdzie to. Widzisz nawet cię nie prosiliśmy o to i trochę głupio było nam ci przerwać.</w:t>
      </w:r>
    </w:p>
    <w:p w14:paraId="00000003" w14:textId="77777777" w:rsidR="00E5248C" w:rsidRDefault="005B4B07">
      <w:r>
        <w:t>Wspaniale. Po prostu wspaniale. Sfrustrowany wyszedłeś. Człowiek się stara przez całe życie dojść w jedno</w:t>
      </w:r>
      <w:r>
        <w:t xml:space="preserve"> miejsce a tu pojawiają się takie pajace</w:t>
      </w:r>
      <w:del w:id="0" w:author="Anonymous" w:date="2022-05-29T16:50:00Z">
        <w:r>
          <w:delText xml:space="preserve"> </w:delText>
        </w:r>
      </w:del>
      <w:r>
        <w:t xml:space="preserve">! </w:t>
      </w:r>
    </w:p>
    <w:p w14:paraId="00000004" w14:textId="77777777" w:rsidR="00E5248C" w:rsidRDefault="005B4B07">
      <w:r>
        <w:t>Jednak któż to? Toż to jakiś profesor.</w:t>
      </w:r>
    </w:p>
    <w:p w14:paraId="00000005" w14:textId="1F757141" w:rsidR="00E5248C" w:rsidRDefault="005B4B07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Yyh</w:t>
      </w:r>
      <w:proofErr w:type="spellEnd"/>
      <w:r>
        <w:rPr>
          <w:i/>
        </w:rPr>
        <w:t xml:space="preserve"> dzień dobry, wie może </w:t>
      </w:r>
      <w:r w:rsidR="00380C72">
        <w:rPr>
          <w:i/>
        </w:rPr>
        <w:t>pan,</w:t>
      </w:r>
      <w:r>
        <w:rPr>
          <w:i/>
        </w:rPr>
        <w:t xml:space="preserve"> gdzie jest impreza krasnali. Miało być na politechnice </w:t>
      </w:r>
      <w:proofErr w:type="gramStart"/>
      <w:r>
        <w:rPr>
          <w:i/>
        </w:rPr>
        <w:t>w każdym bądź razie</w:t>
      </w:r>
      <w:proofErr w:type="gramEnd"/>
      <w:r>
        <w:rPr>
          <w:i/>
        </w:rPr>
        <w:t>.</w:t>
      </w:r>
    </w:p>
    <w:p w14:paraId="00000006" w14:textId="77777777" w:rsidR="00E5248C" w:rsidRDefault="005B4B07">
      <w:pPr>
        <w:numPr>
          <w:ilvl w:val="0"/>
          <w:numId w:val="2"/>
        </w:numPr>
        <w:rPr>
          <w:i/>
        </w:rPr>
      </w:pPr>
      <w:proofErr w:type="spellStart"/>
      <w:r>
        <w:rPr>
          <w:i/>
        </w:rPr>
        <w:t>Aaah</w:t>
      </w:r>
      <w:proofErr w:type="spellEnd"/>
      <w:r>
        <w:rPr>
          <w:i/>
        </w:rPr>
        <w:t xml:space="preserve"> ta impreza krasnali? To dla was informatyków czyż nie? Oczywiś</w:t>
      </w:r>
      <w:r>
        <w:rPr>
          <w:i/>
        </w:rPr>
        <w:t>cie że wiem.</w:t>
      </w:r>
    </w:p>
    <w:p w14:paraId="00000007" w14:textId="77777777" w:rsidR="00E5248C" w:rsidRDefault="005B4B07">
      <w:r>
        <w:t xml:space="preserve">W tym momencie powinieneś był uciec. To co nastąpiło potem </w:t>
      </w:r>
      <w:proofErr w:type="spellStart"/>
      <w:r>
        <w:t>ztraumatyzowało</w:t>
      </w:r>
      <w:proofErr w:type="spellEnd"/>
      <w:r>
        <w:t xml:space="preserve"> cię do końca życia.</w:t>
      </w:r>
    </w:p>
    <w:p w14:paraId="00000008" w14:textId="77777777" w:rsidR="00E5248C" w:rsidRDefault="005B4B07">
      <w:pPr>
        <w:numPr>
          <w:ilvl w:val="0"/>
          <w:numId w:val="1"/>
        </w:numPr>
        <w:rPr>
          <w:i/>
        </w:rPr>
      </w:pPr>
      <w:r>
        <w:rPr>
          <w:i/>
        </w:rPr>
        <w:t>Widzisz ja bardzo szanuję was, tworzycie przyszłość. Dzięki takim jak wy my krasnale ukrywamy swoją wyższość technologiczną przed tymi… Ludźmi.</w:t>
      </w:r>
    </w:p>
    <w:p w14:paraId="00000009" w14:textId="77777777" w:rsidR="00E5248C" w:rsidRDefault="005B4B07">
      <w:pPr>
        <w:numPr>
          <w:ilvl w:val="0"/>
          <w:numId w:val="1"/>
        </w:numPr>
        <w:rPr>
          <w:i/>
        </w:rPr>
      </w:pPr>
      <w:r>
        <w:rPr>
          <w:i/>
        </w:rPr>
        <w:t>Dzię</w:t>
      </w:r>
      <w:r>
        <w:rPr>
          <w:i/>
        </w:rPr>
        <w:t>kuję bardzo mi miło… Czekaj, co powiedziałeś?</w:t>
      </w:r>
    </w:p>
    <w:p w14:paraId="0000000A" w14:textId="635B44EB" w:rsidR="00E5248C" w:rsidRDefault="005B4B07">
      <w:pPr>
        <w:numPr>
          <w:ilvl w:val="0"/>
          <w:numId w:val="1"/>
        </w:numPr>
        <w:rPr>
          <w:i/>
        </w:rPr>
      </w:pPr>
      <w:r>
        <w:rPr>
          <w:i/>
        </w:rPr>
        <w:t>Nie musisz przede mną ukrywać. Dobrze wiem co robicie. Powiedz mi jak stworzyliście CGI z lądowania na księżycu? To musiało być ogromne przedsięwzięcie tak tworzyć tak dobrze wyglądającą rakietę, a potem księży</w:t>
      </w:r>
      <w:r>
        <w:rPr>
          <w:i/>
        </w:rPr>
        <w:t xml:space="preserve">c. Ale zabawny pomysł z tą grawitacją. Przecież każdy dobrze </w:t>
      </w:r>
      <w:r w:rsidR="00380C72">
        <w:rPr>
          <w:i/>
        </w:rPr>
        <w:t>wie,</w:t>
      </w:r>
      <w:r>
        <w:rPr>
          <w:i/>
        </w:rPr>
        <w:t xml:space="preserve"> że ziemia jest płaska i grawitacja jest niezależna od masy planety. Gdyby tak było to zobacz - tyle kopiemy już tą ziemię. I co? Grawitacja ani ruszyła. Nadal 9.81m/s</w:t>
      </w:r>
      <w:r>
        <w:rPr>
          <w:i/>
          <w:vertAlign w:val="superscript"/>
        </w:rPr>
        <w:t>2</w:t>
      </w:r>
      <w:r>
        <w:rPr>
          <w:i/>
        </w:rPr>
        <w:t xml:space="preserve">. </w:t>
      </w:r>
      <w:proofErr w:type="spellStart"/>
      <w:r>
        <w:rPr>
          <w:i/>
        </w:rPr>
        <w:t>Taak</w:t>
      </w:r>
      <w:proofErr w:type="spellEnd"/>
      <w:r>
        <w:rPr>
          <w:i/>
        </w:rPr>
        <w:t xml:space="preserve"> tak od zawsze był</w:t>
      </w:r>
      <w:r>
        <w:rPr>
          <w:i/>
        </w:rPr>
        <w:t xml:space="preserve">o. Krasnale przewyższały ludzi we wszystkim. Od kiedy stworzyliśmy krasnale atomowe robiliśmy wszystko by zachować swoją supremację rasową. Weź pod uwagę chociaż </w:t>
      </w:r>
      <w:proofErr w:type="spellStart"/>
      <w:r>
        <w:rPr>
          <w:i/>
        </w:rPr>
        <w:t>wietnam</w:t>
      </w:r>
      <w:proofErr w:type="spellEnd"/>
      <w:r>
        <w:rPr>
          <w:i/>
        </w:rPr>
        <w:t xml:space="preserve"> - Wszyscy dobrze </w:t>
      </w:r>
      <w:r w:rsidR="00380C72">
        <w:rPr>
          <w:i/>
        </w:rPr>
        <w:t>wiemy,</w:t>
      </w:r>
      <w:r>
        <w:rPr>
          <w:i/>
        </w:rPr>
        <w:t xml:space="preserve"> że to siły </w:t>
      </w:r>
      <w:proofErr w:type="spellStart"/>
      <w:r>
        <w:rPr>
          <w:i/>
        </w:rPr>
        <w:t>Krascongu</w:t>
      </w:r>
      <w:proofErr w:type="spellEnd"/>
      <w:r>
        <w:rPr>
          <w:i/>
        </w:rPr>
        <w:t xml:space="preserve"> robiły wszystko by zatrzymać ekspansjonizm</w:t>
      </w:r>
      <w:r>
        <w:rPr>
          <w:i/>
        </w:rPr>
        <w:t xml:space="preserve"> Amerykanów. Co za idiota pomyślałby o ludziach kryjących się w dżungli? Spójrz na takiego </w:t>
      </w:r>
      <w:r w:rsidR="00380C72">
        <w:rPr>
          <w:i/>
        </w:rPr>
        <w:t>człowieka,</w:t>
      </w:r>
      <w:r>
        <w:rPr>
          <w:i/>
        </w:rPr>
        <w:t xml:space="preserve"> ale głupi. No jak on ma się ukryć?</w:t>
      </w:r>
    </w:p>
    <w:p w14:paraId="0000000B" w14:textId="5A1BEAF3" w:rsidR="00E5248C" w:rsidRDefault="005B4B07">
      <w:r>
        <w:t xml:space="preserve">Ten krasnal jest… Pomylony? Jednak mówi to z takim </w:t>
      </w:r>
      <w:r w:rsidR="00380C72">
        <w:t>przekonaniem,</w:t>
      </w:r>
      <w:r>
        <w:t xml:space="preserve"> że mu zaczynasz wierzyć. Zadałeś mu więc jedno pytanie.</w:t>
      </w:r>
    </w:p>
    <w:p w14:paraId="0000000C" w14:textId="7C115D31" w:rsidR="00E5248C" w:rsidRDefault="005B4B07">
      <w:pPr>
        <w:numPr>
          <w:ilvl w:val="0"/>
          <w:numId w:val="4"/>
        </w:numPr>
        <w:rPr>
          <w:i/>
        </w:rPr>
      </w:pPr>
      <w:r>
        <w:rPr>
          <w:i/>
        </w:rPr>
        <w:t>A ty, czego uczysz</w:t>
      </w:r>
      <w:r>
        <w:rPr>
          <w:i/>
        </w:rPr>
        <w:t>?</w:t>
      </w:r>
    </w:p>
    <w:p w14:paraId="0000000D" w14:textId="77777777" w:rsidR="00E5248C" w:rsidRDefault="005B4B07">
      <w:pPr>
        <w:numPr>
          <w:ilvl w:val="0"/>
          <w:numId w:val="4"/>
        </w:numPr>
        <w:rPr>
          <w:i/>
        </w:rPr>
      </w:pPr>
      <w:proofErr w:type="spellStart"/>
      <w:r>
        <w:rPr>
          <w:i/>
        </w:rPr>
        <w:t>Yyyh</w:t>
      </w:r>
      <w:proofErr w:type="spellEnd"/>
      <w:r>
        <w:rPr>
          <w:i/>
        </w:rPr>
        <w:t xml:space="preserve"> Filozofii. Ale nie ma to znaczenia. Przeczytałem wypowiedzi wielu wybitnych, wykształconych krasnali. Oni wiedzą wszystko czego nie wie zwykły człowiek.</w:t>
      </w:r>
    </w:p>
    <w:p w14:paraId="0000000E" w14:textId="77777777" w:rsidR="00E5248C" w:rsidRDefault="005B4B07">
      <w:pPr>
        <w:numPr>
          <w:ilvl w:val="0"/>
          <w:numId w:val="4"/>
        </w:numPr>
        <w:rPr>
          <w:i/>
        </w:rPr>
      </w:pPr>
      <w:r>
        <w:rPr>
          <w:i/>
        </w:rPr>
        <w:t xml:space="preserve">A gdzie można takie wypowiedzi przeczytać? </w:t>
      </w:r>
    </w:p>
    <w:p w14:paraId="0000000F" w14:textId="77777777" w:rsidR="00E5248C" w:rsidRDefault="005B4B07">
      <w:pPr>
        <w:numPr>
          <w:ilvl w:val="0"/>
          <w:numId w:val="4"/>
        </w:numPr>
        <w:rPr>
          <w:i/>
        </w:rPr>
      </w:pPr>
      <w:r>
        <w:rPr>
          <w:i/>
        </w:rPr>
        <w:t>Internet. Jest taka strona…</w:t>
      </w:r>
    </w:p>
    <w:p w14:paraId="00000010" w14:textId="23D45328" w:rsidR="00E5248C" w:rsidRDefault="005B4B07">
      <w:r>
        <w:t>Filoz</w:t>
      </w:r>
      <w:r>
        <w:t>of. Nie mam nic do filozofów,</w:t>
      </w:r>
      <w:r>
        <w:t xml:space="preserve"> ale to wszystko tłumaczy. </w:t>
      </w:r>
    </w:p>
    <w:p w14:paraId="00000011" w14:textId="03BC9895" w:rsidR="00E5248C" w:rsidRDefault="005B4B07">
      <w:pPr>
        <w:numPr>
          <w:ilvl w:val="0"/>
          <w:numId w:val="3"/>
        </w:numPr>
        <w:rPr>
          <w:i/>
        </w:rPr>
      </w:pPr>
      <w:r>
        <w:rPr>
          <w:i/>
        </w:rPr>
        <w:t>Skoro taki zdolny programista,</w:t>
      </w:r>
      <w:r>
        <w:rPr>
          <w:i/>
        </w:rPr>
        <w:t xml:space="preserve"> że idziesz na Imprezę to zrób mi jedno. Muszę wiedzieć,</w:t>
      </w:r>
      <w:r>
        <w:rPr>
          <w:i/>
        </w:rPr>
        <w:t xml:space="preserve"> czy istnieje połączenie z jednego przystanku na drugi. mógłbyś </w:t>
      </w:r>
      <w:proofErr w:type="spellStart"/>
      <w:proofErr w:type="gramStart"/>
      <w:r>
        <w:rPr>
          <w:i/>
        </w:rPr>
        <w:t>tak,wiesz</w:t>
      </w:r>
      <w:proofErr w:type="spellEnd"/>
      <w:proofErr w:type="gramEnd"/>
      <w:r>
        <w:rPr>
          <w:i/>
        </w:rPr>
        <w:t>…</w:t>
      </w:r>
    </w:p>
    <w:p w14:paraId="00000012" w14:textId="7FB96A68" w:rsidR="00E5248C" w:rsidRDefault="005B4B07">
      <w:pPr>
        <w:numPr>
          <w:ilvl w:val="0"/>
          <w:numId w:val="3"/>
        </w:numPr>
        <w:rPr>
          <w:i/>
        </w:rPr>
      </w:pPr>
      <w:r>
        <w:rPr>
          <w:i/>
        </w:rPr>
        <w:t>Powiesz mi,</w:t>
      </w:r>
      <w:r>
        <w:rPr>
          <w:i/>
        </w:rPr>
        <w:t xml:space="preserve"> gdzie jest ta impreza? I nie p</w:t>
      </w:r>
      <w:r>
        <w:rPr>
          <w:i/>
        </w:rPr>
        <w:t>owiesz nic więcej?</w:t>
      </w:r>
    </w:p>
    <w:p w14:paraId="00000013" w14:textId="77777777" w:rsidR="00E5248C" w:rsidRDefault="005B4B07">
      <w:r>
        <w:t>Krasnal profesor przytaknął. Uczciwa oferta.</w:t>
      </w:r>
    </w:p>
    <w:sectPr w:rsidR="00E524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B21"/>
    <w:multiLevelType w:val="multilevel"/>
    <w:tmpl w:val="B8FA06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D7FD8"/>
    <w:multiLevelType w:val="multilevel"/>
    <w:tmpl w:val="C19E3E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E6ACE"/>
    <w:multiLevelType w:val="multilevel"/>
    <w:tmpl w:val="68E0C5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8958CE"/>
    <w:multiLevelType w:val="multilevel"/>
    <w:tmpl w:val="4BC05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5B180B"/>
    <w:multiLevelType w:val="multilevel"/>
    <w:tmpl w:val="11262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72566262">
    <w:abstractNumId w:val="2"/>
  </w:num>
  <w:num w:numId="2" w16cid:durableId="2020279632">
    <w:abstractNumId w:val="3"/>
  </w:num>
  <w:num w:numId="3" w16cid:durableId="1810584863">
    <w:abstractNumId w:val="4"/>
  </w:num>
  <w:num w:numId="4" w16cid:durableId="1523588371">
    <w:abstractNumId w:val="0"/>
  </w:num>
  <w:num w:numId="5" w16cid:durableId="88281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48C"/>
    <w:rsid w:val="00380C72"/>
    <w:rsid w:val="005B4B07"/>
    <w:rsid w:val="00E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B940"/>
  <w15:docId w15:val="{29E1F249-4020-487A-92F5-2AE758DC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3</cp:revision>
  <dcterms:created xsi:type="dcterms:W3CDTF">2022-05-30T12:54:00Z</dcterms:created>
  <dcterms:modified xsi:type="dcterms:W3CDTF">2022-05-30T12:56:00Z</dcterms:modified>
</cp:coreProperties>
</file>